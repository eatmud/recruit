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CD" w:rsidRDefault="004F1B13">
      <w:pPr>
        <w:rPr>
          <w:b/>
        </w:rPr>
      </w:pPr>
      <w:r w:rsidRPr="009453CE">
        <w:rPr>
          <w:rFonts w:hint="eastAsia"/>
          <w:b/>
        </w:rPr>
        <w:t>互斥锁 和 自旋锁的区别</w:t>
      </w:r>
    </w:p>
    <w:p w:rsidR="009453CE" w:rsidRDefault="009453CE" w:rsidP="009453CE">
      <w:r w:rsidRPr="009453CE">
        <w:t>Mutex属于sleep-waiting类型的锁。Spin lock则不然，它属于busy-waiting类型的锁</w:t>
      </w:r>
    </w:p>
    <w:p w:rsidR="009453CE" w:rsidRDefault="009453CE" w:rsidP="009453CE">
      <w:r>
        <w:rPr>
          <w:rFonts w:hint="eastAsia"/>
        </w:rPr>
        <w:t>自旋锁与互斥锁有点类似，只是自旋锁不会引起调用者睡眠，如果自旋锁已经被别的执行单元保持，调用者就一直循环在那里看是</w:t>
      </w:r>
      <w:r>
        <w:t xml:space="preserve"> 否该自旋锁的保持者已经释放了锁，"自旋"一词就是因此而得名。其作用是为了解决某项资源的互斥使用。因为自旋锁不会引起调用者睡眠，所以自旋锁的效率远 高于互斥锁。虽然它的效率比互斥锁高，但是它也有些不足之处：</w:t>
      </w:r>
    </w:p>
    <w:p w:rsidR="009453CE" w:rsidRDefault="009453CE" w:rsidP="009453CE">
      <w:r>
        <w:rPr>
          <w:rFonts w:hint="eastAsia"/>
        </w:rPr>
        <w:t>   </w:t>
      </w:r>
      <w:r>
        <w:t xml:space="preserve"> 1、自旋锁一直占用CPU，他在未获得锁的情况下，一直运行－－自旋，所以占用着CPU，如果不能在很短的时 间内获得锁，这无疑会使CPU效率降低。</w:t>
      </w:r>
    </w:p>
    <w:p w:rsidR="009453CE" w:rsidRDefault="009453CE" w:rsidP="009453CE">
      <w:r>
        <w:rPr>
          <w:rFonts w:hint="eastAsia"/>
        </w:rPr>
        <w:t>   </w:t>
      </w:r>
      <w:r>
        <w:t xml:space="preserve"> 2、在用自旋锁时有可能造成死锁，当递归调用时有可能造成死锁，调用有些其他函数也可能造成死锁，如 copy_to_user()、copy_from_user()、kmalloc()等。</w:t>
      </w:r>
    </w:p>
    <w:p w:rsidR="009453CE" w:rsidRDefault="009453CE" w:rsidP="009453CE">
      <w:r>
        <w:rPr>
          <w:rFonts w:hint="eastAsia"/>
        </w:rPr>
        <w:t>因此我们要慎重使用自旋锁，自旋锁只有在内核可抢占式或</w:t>
      </w:r>
      <w:r>
        <w:t>SMP的情况下才真正需要，在单CPU且不可抢占式的内核下，自旋锁的操作为空操作。自旋锁适用于锁使用者保持锁时间比较短的情况下。</w:t>
      </w:r>
    </w:p>
    <w:p w:rsidR="009453CE" w:rsidRDefault="009453CE" w:rsidP="009453CE"/>
    <w:p w:rsidR="009453CE" w:rsidRPr="009453CE" w:rsidRDefault="009453CE" w:rsidP="009453CE">
      <w:r w:rsidRPr="009453CE">
        <w:rPr>
          <w:rFonts w:hint="eastAsia"/>
        </w:rPr>
        <w:t>互斥锁：线程会从sleep（加锁）——&gt;running（解锁），过程中有上下文的切换，cpu的抢占，信号的发送等开销。</w:t>
      </w:r>
    </w:p>
    <w:p w:rsidR="009453CE" w:rsidRPr="009453CE" w:rsidRDefault="009453CE" w:rsidP="009453CE">
      <w:r w:rsidRPr="009453CE">
        <w:rPr>
          <w:rFonts w:hint="eastAsia"/>
        </w:rPr>
        <w:t>自旋锁：线程一直是running(加锁——&gt;解锁)，死循环检测锁的标志位，机制不复杂。</w:t>
      </w:r>
    </w:p>
    <w:p w:rsidR="009453CE" w:rsidRDefault="009453CE"/>
    <w:p w:rsidR="009453CE" w:rsidRPr="009453CE" w:rsidRDefault="009453CE" w:rsidP="009453CE">
      <w:r w:rsidRPr="009453CE">
        <w:rPr>
          <w:rFonts w:hint="eastAsia"/>
          <w:b/>
          <w:bCs/>
        </w:rPr>
        <w:t>两种锁的区别</w:t>
      </w:r>
    </w:p>
    <w:p w:rsidR="009453CE" w:rsidRPr="009453CE" w:rsidRDefault="009453CE">
      <w:r w:rsidRPr="009453CE">
        <w:rPr>
          <w:rFonts w:hint="eastAsia"/>
        </w:rPr>
        <w:t>互斥锁的起始原始开销要高于自旋锁，但是基本是一劳永逸，临界区持锁时间的大小并不会对互斥锁的开销造成影响，而自旋锁是死循环检测，加锁全程消耗cpu，起始开销虽然低于互斥锁，但是随着持锁时间，加锁的开销是线性增长</w:t>
      </w:r>
    </w:p>
    <w:p w:rsidR="009453CE" w:rsidRPr="009453CE" w:rsidRDefault="009453CE">
      <w:pPr>
        <w:rPr>
          <w:b/>
        </w:rPr>
      </w:pPr>
      <w:r w:rsidRPr="009453CE">
        <w:rPr>
          <w:rStyle w:val="a4"/>
          <w:rFonts w:ascii="微软雅黑" w:eastAsia="微软雅黑" w:hAnsi="微软雅黑" w:hint="eastAsia"/>
          <w:b w:val="0"/>
          <w:shd w:val="clear" w:color="auto" w:fill="FFFFFF"/>
        </w:rPr>
        <w:t>两种锁的应用</w:t>
      </w:r>
    </w:p>
    <w:p w:rsidR="009453CE" w:rsidRPr="009453CE" w:rsidRDefault="009453CE" w:rsidP="009453CE">
      <w:r w:rsidRPr="009453CE">
        <w:rPr>
          <w:rFonts w:hint="eastAsia"/>
        </w:rPr>
        <w:t>互斥锁用于临界区持锁时间比较长的操作，比如下面这些情况都可以考虑</w:t>
      </w:r>
    </w:p>
    <w:p w:rsidR="009453CE" w:rsidRPr="009453CE" w:rsidRDefault="009453CE" w:rsidP="009453CE">
      <w:r w:rsidRPr="009453CE">
        <w:rPr>
          <w:rFonts w:hint="eastAsia"/>
        </w:rPr>
        <w:t>1 临界区有IO操作</w:t>
      </w:r>
    </w:p>
    <w:p w:rsidR="009453CE" w:rsidRPr="009453CE" w:rsidRDefault="009453CE" w:rsidP="009453CE">
      <w:r w:rsidRPr="009453CE">
        <w:rPr>
          <w:rFonts w:hint="eastAsia"/>
        </w:rPr>
        <w:t>2 临界区代码复杂或者循环量大</w:t>
      </w:r>
    </w:p>
    <w:p w:rsidR="009453CE" w:rsidRPr="009453CE" w:rsidRDefault="009453CE" w:rsidP="009453CE">
      <w:r w:rsidRPr="009453CE">
        <w:rPr>
          <w:rFonts w:hint="eastAsia"/>
        </w:rPr>
        <w:t>3 临界区竞争非常激烈</w:t>
      </w:r>
    </w:p>
    <w:p w:rsidR="009453CE" w:rsidRPr="009453CE" w:rsidRDefault="009453CE" w:rsidP="009453CE">
      <w:r w:rsidRPr="009453CE">
        <w:rPr>
          <w:rFonts w:hint="eastAsia"/>
        </w:rPr>
        <w:t>4 单核处理器</w:t>
      </w:r>
    </w:p>
    <w:p w:rsidR="009453CE" w:rsidRPr="009453CE" w:rsidRDefault="009453CE" w:rsidP="009453CE">
      <w:r w:rsidRPr="009453CE">
        <w:rPr>
          <w:rFonts w:hint="eastAsia"/>
        </w:rPr>
        <w:t>至于自旋锁就主要用在临界区持锁时间非常短且CPU资源不紧张的情况下，自旋锁一般用于多核的服务器。</w:t>
      </w:r>
    </w:p>
    <w:p w:rsidR="009453CE" w:rsidRPr="009453CE" w:rsidRDefault="009453CE"/>
    <w:p w:rsidR="009453CE" w:rsidRDefault="009453CE"/>
    <w:p w:rsidR="004F1B13" w:rsidRDefault="004F1B13">
      <w:r>
        <w:rPr>
          <w:rFonts w:hint="eastAsia"/>
        </w:rPr>
        <w:t>守护线程</w:t>
      </w:r>
    </w:p>
    <w:p w:rsidR="004F1B13" w:rsidRDefault="004F1B13"/>
    <w:p w:rsidR="00382DAF" w:rsidRPr="00382DAF" w:rsidRDefault="00382DAF" w:rsidP="00382DAF">
      <w:r w:rsidRPr="00382DAF">
        <w:rPr>
          <w:rFonts w:hint="eastAsia"/>
        </w:rPr>
        <w:t> 死锁避免</w:t>
      </w:r>
    </w:p>
    <w:p w:rsidR="004F1B13" w:rsidRDefault="00382DAF">
      <w:r w:rsidRPr="00382DAF">
        <w:t>死锁避免的基本思想：</w:t>
      </w:r>
      <w:r w:rsidRPr="00382DAF">
        <w:rPr>
          <w:highlight w:val="yellow"/>
        </w:rPr>
        <w:t>系统对进程发出的每一个系统能够满足的资源申请进行动态检查，并根据检查结果决定是否分配资源，如果分配后系统可能发生死锁，则不予分配，否则予以分配，这是一种保证系统不进入死锁状态的动态策略。</w:t>
      </w:r>
      <w:r w:rsidRPr="00382DAF">
        <w:t> </w:t>
      </w:r>
      <w:r w:rsidRPr="00382DAF">
        <w:br/>
        <w:t>如果操作系统能保证所有进程在有限时间内得到需要的全部资源，则系统处于安全状态否则系统是不安全的</w:t>
      </w:r>
    </w:p>
    <w:p w:rsidR="00382DAF" w:rsidRDefault="00382DAF"/>
    <w:p w:rsidR="00382DAF" w:rsidRDefault="00382DAF"/>
    <w:p w:rsidR="001418E7" w:rsidRDefault="001418E7">
      <w:pPr>
        <w:rPr>
          <w:rFonts w:hint="eastAsia"/>
        </w:rPr>
      </w:pPr>
    </w:p>
    <w:p w:rsidR="00382DAF" w:rsidRDefault="00382DAF">
      <w:r>
        <w:rPr>
          <w:rFonts w:hint="eastAsia"/>
        </w:rPr>
        <w:lastRenderedPageBreak/>
        <w:t>内碎片和外碎片</w:t>
      </w:r>
    </w:p>
    <w:p w:rsidR="00382DAF" w:rsidRDefault="00382DAF">
      <w:r w:rsidRPr="00382DAF">
        <w:rPr>
          <w:rFonts w:hint="eastAsia"/>
          <w:b/>
          <w:bCs/>
        </w:rPr>
        <w:t>内部碎片</w:t>
      </w:r>
      <w:r w:rsidRPr="00382DAF">
        <w:rPr>
          <w:rFonts w:hint="eastAsia"/>
        </w:rPr>
        <w:t>是</w:t>
      </w:r>
      <w:r w:rsidRPr="00382DAF">
        <w:t>处于</w:t>
      </w:r>
      <w:r w:rsidRPr="00382DAF">
        <w:rPr>
          <w:b/>
          <w:bCs/>
        </w:rPr>
        <w:t>（操作系统分配的用于装载某一进程的内存）区域内部</w:t>
      </w:r>
      <w:del w:id="0" w:author="Unknown">
        <w:r w:rsidRPr="00382DAF">
          <w:delText>或页面内部</w:delText>
        </w:r>
      </w:del>
      <w:r w:rsidRPr="00382DAF">
        <w:rPr>
          <w:b/>
          <w:bCs/>
        </w:rPr>
        <w:t>的</w:t>
      </w:r>
      <w:r w:rsidRPr="00382DAF">
        <w:rPr>
          <w:rFonts w:hint="eastAsia"/>
          <w:b/>
          <w:bCs/>
        </w:rPr>
        <w:t>存储块</w:t>
      </w:r>
      <w:r w:rsidRPr="00382DAF">
        <w:t>。占有这些区域或页面的进程并不使用这个</w:t>
      </w:r>
      <w:hyperlink r:id="rId6" w:history="1">
        <w:r w:rsidRPr="00382DAF">
          <w:rPr>
            <w:rStyle w:val="a3"/>
            <w:rFonts w:hint="eastAsia"/>
          </w:rPr>
          <w:t>存储</w:t>
        </w:r>
      </w:hyperlink>
      <w:r w:rsidRPr="00382DAF">
        <w:t>块。而在进程占有这块存储块时，系统无法利用它。直到进程释放它，或进程结束时，系统才有可能利用这个存储块。</w:t>
      </w:r>
    </w:p>
    <w:p w:rsidR="00382DAF" w:rsidRPr="00382DAF" w:rsidRDefault="00382DAF" w:rsidP="00382DAF">
      <w:r w:rsidRPr="00382DAF">
        <w:rPr>
          <w:b/>
        </w:rPr>
        <w:t>外部碎片</w:t>
      </w:r>
      <w:r w:rsidRPr="00382DAF">
        <w:t>指的是还</w:t>
      </w:r>
      <w:r w:rsidRPr="00382DAF">
        <w:rPr>
          <w:b/>
        </w:rPr>
        <w:t>没有被分配出去（不属于任何进程），但由于太小了无法分配</w:t>
      </w:r>
      <w:r w:rsidRPr="00382DAF">
        <w:t>给申请内存空间的新进程的内存空闲区域。</w:t>
      </w:r>
    </w:p>
    <w:p w:rsidR="00382DAF" w:rsidRPr="00382DAF" w:rsidRDefault="00382DAF" w:rsidP="00382DAF">
      <w:r w:rsidRPr="00382DAF">
        <w:t>外部碎片是处于任何两个已分配区域或页面之间的空闲存储块。这些存储块的总和可以满足当前申请的长度要求，但是由于它们的地址不连续或其他原因，使得系统无法满足当前申请。</w:t>
      </w:r>
    </w:p>
    <w:p w:rsidR="00367E77" w:rsidRPr="00367E77" w:rsidRDefault="00367E77" w:rsidP="00367E77">
      <w:r w:rsidRPr="00367E77">
        <w:rPr>
          <w:b/>
        </w:rPr>
        <w:t>紧凑技术</w:t>
      </w:r>
      <w:r w:rsidRPr="00367E77">
        <w:t>(Memory Compaction)解决，通过移动进程在内存中的地址，使得这些外部碎片空间被填满</w:t>
      </w:r>
    </w:p>
    <w:p w:rsidR="00382DAF" w:rsidRDefault="00367E77" w:rsidP="00367E77">
      <w:r w:rsidRPr="00367E77">
        <w:rPr>
          <w:rFonts w:hint="eastAsia"/>
        </w:rPr>
        <w:br/>
      </w:r>
    </w:p>
    <w:p w:rsidR="006F2312" w:rsidRDefault="006F2312"/>
    <w:p w:rsidR="006F2312" w:rsidRDefault="006F2312"/>
    <w:p w:rsidR="00382DAF" w:rsidRDefault="00382DAF">
      <w:r>
        <w:rPr>
          <w:rFonts w:hint="eastAsia"/>
        </w:rPr>
        <w:t>分段和分页</w:t>
      </w:r>
    </w:p>
    <w:p w:rsidR="006F2312" w:rsidRDefault="006F2312" w:rsidP="006F2312">
      <w:r w:rsidRPr="006F2312">
        <w:rPr>
          <w:rFonts w:hint="eastAsia"/>
          <w:b/>
        </w:rPr>
        <w:t>段式存储</w:t>
      </w:r>
      <w:r>
        <w:rPr>
          <w:rFonts w:hint="eastAsia"/>
        </w:rPr>
        <w:t>管理是一种符合用户视角的逻辑单位内存分配管理方案。在段式存储管理中，将程序的地址空间划分为若干段（</w:t>
      </w:r>
      <w:r>
        <w:t>segment），如代码段，数据段，堆栈段；这样</w:t>
      </w:r>
      <w:r w:rsidRPr="006F2312">
        <w:rPr>
          <w:b/>
        </w:rPr>
        <w:t>每个进程有一个二维地址空间</w:t>
      </w:r>
      <w:r>
        <w:t>，相互独立，互不干扰。段式管理的优点是：</w:t>
      </w:r>
      <w:r w:rsidRPr="006F2312">
        <w:rPr>
          <w:b/>
        </w:rPr>
        <w:t>没有内碎片</w:t>
      </w:r>
      <w:r>
        <w:t>（因为段大小可变，改变段大小来消除内碎片）。但段</w:t>
      </w:r>
      <w:r w:rsidRPr="006F2312">
        <w:rPr>
          <w:b/>
        </w:rPr>
        <w:t>换入换出时，会产生外碎片</w:t>
      </w:r>
      <w:r>
        <w:t>（比如4k的段换5k的段，会产生1k的外碎片）</w:t>
      </w:r>
    </w:p>
    <w:p w:rsidR="006F2312" w:rsidRDefault="006F2312" w:rsidP="006F2312"/>
    <w:p w:rsidR="006F2312" w:rsidRDefault="006F2312" w:rsidP="006F2312">
      <w:r w:rsidRPr="006F2312">
        <w:rPr>
          <w:rFonts w:hint="eastAsia"/>
        </w:rPr>
        <w:t>在</w:t>
      </w:r>
      <w:r w:rsidRPr="006F2312">
        <w:rPr>
          <w:rFonts w:hint="eastAsia"/>
          <w:b/>
        </w:rPr>
        <w:t>页式存储</w:t>
      </w:r>
      <w:r w:rsidRPr="006F2312">
        <w:rPr>
          <w:rFonts w:hint="eastAsia"/>
        </w:rPr>
        <w:t>管理中，将程序的逻辑地址划分为固定大小的页（page），而物理内存划分为同样大小的帧，程序加载时，可以将任意一页放入内存中任意一个帧，这些帧不必连续，从而实现了离散分离。页式存储管理的优点是：没有外碎片（因为页的大小固定），但会产生内碎片（一个页可能填充不满）。</w:t>
      </w:r>
    </w:p>
    <w:p w:rsidR="006F2312" w:rsidRDefault="006F2312" w:rsidP="006F2312"/>
    <w:p w:rsidR="006F2312" w:rsidRPr="006F2312" w:rsidRDefault="006F2312" w:rsidP="006F2312">
      <w:pPr>
        <w:rPr>
          <w:b/>
        </w:rPr>
      </w:pPr>
      <w:r w:rsidRPr="006F2312">
        <w:rPr>
          <w:rFonts w:hint="eastAsia"/>
          <w:b/>
        </w:rPr>
        <w:t>两者的不同点：</w:t>
      </w:r>
    </w:p>
    <w:p w:rsidR="006F2312" w:rsidRDefault="006F2312" w:rsidP="006F2312">
      <w:r w:rsidRPr="006F2312">
        <w:rPr>
          <w:rFonts w:hint="eastAsia"/>
          <w:b/>
        </w:rPr>
        <w:t>目的不同</w:t>
      </w:r>
      <w:r>
        <w:rPr>
          <w:rFonts w:hint="eastAsia"/>
        </w:rPr>
        <w:t>：分页是由于系统管理的需要而不是用户的需要，它是信息的物理单位；是一个一维的地址空间。分段的目的是为了能更好地满足用户的需要，它是信息的逻辑单位，是一个二维的地址空间，它含有一组其意义相对完整的信息；</w:t>
      </w:r>
    </w:p>
    <w:p w:rsidR="006F2312" w:rsidRDefault="006F2312" w:rsidP="006F2312">
      <w:r w:rsidRPr="006F2312">
        <w:rPr>
          <w:rFonts w:hint="eastAsia"/>
          <w:b/>
        </w:rPr>
        <w:t>大小不同</w:t>
      </w:r>
      <w:r>
        <w:rPr>
          <w:rFonts w:hint="eastAsia"/>
        </w:rPr>
        <w:t>：页的大小固定且由系统决定，而段的长度却不固定，由其所完成的功能决定；</w:t>
      </w:r>
    </w:p>
    <w:p w:rsidR="006F2312" w:rsidRDefault="006F2312" w:rsidP="006F2312">
      <w:r w:rsidRPr="006F2312">
        <w:rPr>
          <w:rFonts w:hint="eastAsia"/>
          <w:b/>
        </w:rPr>
        <w:t>地址空间不同</w:t>
      </w:r>
      <w:r>
        <w:rPr>
          <w:rFonts w:hint="eastAsia"/>
        </w:rPr>
        <w:t>：</w:t>
      </w:r>
      <w:r>
        <w:t xml:space="preserve"> 段向用户提供二维地址空间；页向用户提供的是一维地址空间；</w:t>
      </w:r>
    </w:p>
    <w:p w:rsidR="006F2312" w:rsidRDefault="006F2312" w:rsidP="006F2312">
      <w:r w:rsidRPr="006F2312">
        <w:rPr>
          <w:rFonts w:hint="eastAsia"/>
          <w:b/>
        </w:rPr>
        <w:t>信息共享</w:t>
      </w:r>
      <w:r>
        <w:rPr>
          <w:rFonts w:hint="eastAsia"/>
        </w:rPr>
        <w:t>：段是信息的逻辑单位，便于存储保护和信息的共享，页的保护和共享受到限制；</w:t>
      </w:r>
    </w:p>
    <w:p w:rsidR="00382DAF" w:rsidRDefault="006F2312" w:rsidP="006F2312">
      <w:r w:rsidRPr="006F2312">
        <w:rPr>
          <w:rFonts w:hint="eastAsia"/>
          <w:b/>
        </w:rPr>
        <w:t>内存碎片</w:t>
      </w:r>
      <w:r>
        <w:rPr>
          <w:rFonts w:hint="eastAsia"/>
        </w:rPr>
        <w:t>：页式存储管理的优点是没有外碎片（因为页的大小固定），但会产生内碎片（一个页可能填充不满）；而段式管理的优点是没有内碎片（因为段大小可变，改变段大小来消除内碎片）。但段换入换出时，会产生外碎片（比如</w:t>
      </w:r>
      <w:r>
        <w:t>4k的段换5k的段，会产生1k的外碎片）。</w:t>
      </w:r>
    </w:p>
    <w:p w:rsidR="006F2312" w:rsidRDefault="006F2312" w:rsidP="006F2312"/>
    <w:p w:rsidR="006F2312" w:rsidRDefault="006F2312" w:rsidP="006F2312"/>
    <w:p w:rsidR="006F2312" w:rsidRPr="006F2312" w:rsidRDefault="006F2312" w:rsidP="006F2312">
      <w:pPr>
        <w:rPr>
          <w:b/>
        </w:rPr>
      </w:pPr>
      <w:r w:rsidRPr="006F2312">
        <w:rPr>
          <w:rFonts w:hint="eastAsia"/>
          <w:b/>
        </w:rPr>
        <w:t>操作系统中进程调度策略有哪几种？</w:t>
      </w:r>
    </w:p>
    <w:p w:rsidR="006F2312" w:rsidRDefault="006F2312" w:rsidP="006F2312">
      <w:r w:rsidRPr="006F2312">
        <w:rPr>
          <w:color w:val="FF0000"/>
        </w:rPr>
        <w:t>FCFS</w:t>
      </w:r>
      <w:r>
        <w:t>(先来先服务，队列实现，非抢占的)：先请求CPU的进程先分配到CPU</w:t>
      </w:r>
    </w:p>
    <w:p w:rsidR="006F2312" w:rsidRPr="006F2312" w:rsidRDefault="006F2312" w:rsidP="006F2312">
      <w:r w:rsidRPr="006F2312">
        <w:rPr>
          <w:color w:val="FF0000"/>
        </w:rPr>
        <w:t>SJF</w:t>
      </w:r>
      <w:r>
        <w:t>(最短作业优先调度算法)：平均等待时间最短，但难以知道下一个CPU区间长度</w:t>
      </w:r>
    </w:p>
    <w:p w:rsidR="006F2312" w:rsidRPr="006F2312" w:rsidRDefault="006F2312" w:rsidP="006F2312">
      <w:r w:rsidRPr="006F2312">
        <w:rPr>
          <w:rFonts w:hint="eastAsia"/>
          <w:color w:val="FF0000"/>
        </w:rPr>
        <w:t>优先级调度算法</w:t>
      </w:r>
      <w:r>
        <w:t>(可以是抢占的，也可以是非抢占的)：优先级越高越先分配到CPU，相同优先级先到先服务，存在的主要问题是：低优先级进程无穷等待CPU，会</w:t>
      </w:r>
      <w:r w:rsidRPr="006F2312">
        <w:rPr>
          <w:color w:val="FF0000"/>
        </w:rPr>
        <w:t>导致</w:t>
      </w:r>
      <w:r>
        <w:t>无穷</w:t>
      </w:r>
      <w:r w:rsidRPr="006F2312">
        <w:rPr>
          <w:color w:val="FF0000"/>
        </w:rPr>
        <w:t>阻塞或饥</w:t>
      </w:r>
      <w:r w:rsidRPr="006F2312">
        <w:rPr>
          <w:color w:val="FF0000"/>
        </w:rPr>
        <w:lastRenderedPageBreak/>
        <w:t>饿</w:t>
      </w:r>
      <w:r>
        <w:t>；解决方案：</w:t>
      </w:r>
      <w:r>
        <w:rPr>
          <w:rFonts w:hint="eastAsia"/>
        </w:rPr>
        <w:t>最高响应比算法。</w:t>
      </w:r>
    </w:p>
    <w:p w:rsidR="006F2312" w:rsidRDefault="006F2312" w:rsidP="006F2312">
      <w:r w:rsidRPr="006F2312">
        <w:rPr>
          <w:rFonts w:hint="eastAsia"/>
          <w:color w:val="FF0000"/>
        </w:rPr>
        <w:t>时间片轮转调度算法</w:t>
      </w:r>
      <w:r>
        <w:t>(可抢占的)：队列中没有进程被分配超过一个时间片的CPU时间，除非它是唯一可运行的进程。如果进程的CPU区间超过了一个时间片，那么该进程就被抢占并放回就绪队列。</w:t>
      </w:r>
    </w:p>
    <w:p w:rsidR="006F2312" w:rsidRDefault="006F2312" w:rsidP="006F2312">
      <w:r w:rsidRPr="006F4CD3">
        <w:rPr>
          <w:rFonts w:hint="eastAsia"/>
          <w:color w:val="FF0000"/>
        </w:rPr>
        <w:t>多级反馈队列调度算法：</w:t>
      </w:r>
      <w:r>
        <w:rPr>
          <w:rFonts w:hint="eastAsia"/>
        </w:rPr>
        <w:t>将就绪队列分成多个独立的队列，每个队列都有自己的调度算法，队列之间采用固定优先级抢占调度。允许进程在队列之间移动：若</w:t>
      </w:r>
      <w:r w:rsidRPr="006F4CD3">
        <w:rPr>
          <w:rFonts w:hint="eastAsia"/>
          <w:color w:val="FF0000"/>
        </w:rPr>
        <w:t>进程使用过多</w:t>
      </w:r>
      <w:r w:rsidRPr="006F4CD3">
        <w:rPr>
          <w:color w:val="FF0000"/>
        </w:rPr>
        <w:t>CPU时间，那么它会被转移到更低的优先级队列</w:t>
      </w:r>
      <w:r>
        <w:t>；在较低优先级队列等待时间过长的进程会被转移到更高优先级队列，以防止饥饿发生。</w:t>
      </w:r>
    </w:p>
    <w:p w:rsidR="00766BBC" w:rsidRPr="002A4C03" w:rsidRDefault="00766BBC" w:rsidP="006F2312"/>
    <w:p w:rsidR="002A4C03" w:rsidRPr="002A4C03" w:rsidRDefault="002A4C03" w:rsidP="002A4C03">
      <w:r w:rsidRPr="002A4C03">
        <w:rPr>
          <w:rFonts w:hint="eastAsia"/>
          <w:b/>
          <w:bCs/>
        </w:rPr>
        <w:t>局部性原理</w:t>
      </w:r>
    </w:p>
    <w:p w:rsidR="002A4C03" w:rsidRPr="002A4C03" w:rsidRDefault="002A4C03" w:rsidP="002A4C03">
      <w:r w:rsidRPr="002A4C03">
        <w:rPr>
          <w:rFonts w:hint="eastAsia"/>
        </w:rPr>
        <w:t>(1). 时间上的局部性：最近被访问的页在不久的将来还会被访问；</w:t>
      </w:r>
    </w:p>
    <w:p w:rsidR="002A4C03" w:rsidRPr="002A4C03" w:rsidRDefault="002A4C03" w:rsidP="006F2312">
      <w:r w:rsidRPr="002A4C03">
        <w:rPr>
          <w:rFonts w:hint="eastAsia"/>
        </w:rPr>
        <w:t>(2). 空间上的局部性：内存中被访问的页周围的页也很可能被访问。</w:t>
      </w:r>
    </w:p>
    <w:p w:rsidR="002A4C03" w:rsidRDefault="002A4C03" w:rsidP="006F2312"/>
    <w:p w:rsidR="00766BBC" w:rsidRPr="00766BBC" w:rsidRDefault="00766BBC" w:rsidP="006F2312">
      <w:pPr>
        <w:rPr>
          <w:b/>
        </w:rPr>
      </w:pPr>
      <w:r w:rsidRPr="00766BBC">
        <w:rPr>
          <w:rFonts w:hint="eastAsia"/>
          <w:b/>
        </w:rPr>
        <w:t>虚拟内存：</w:t>
      </w:r>
    </w:p>
    <w:p w:rsidR="00766BBC" w:rsidRDefault="00766BBC" w:rsidP="00766BBC">
      <w:r>
        <w:rPr>
          <w:rFonts w:hint="eastAsia"/>
        </w:rPr>
        <w:t>虚拟内存允许执行进程不必完全在内存中。虚拟内存的基本思想是：每个进程拥有独立的地址空间，这个空间被分为大小相等的多个块，称为页</w:t>
      </w:r>
      <w:r>
        <w:t>(Page)，每个页都是一段连续的地址。这些页被映射到物理内存，但并不是所有的页都必须在内存中才能运行程序。当程序引用到一部分在物理内存中的地址空间时，由硬件立刻进行必要的映射；当程序引用到一部分不在物理内存中的地址空间时，由操作系统负责将缺失的部分装入物理内存并重新执行失败的命令。这样，对于进程而言，逻辑上似乎有很大的内存空间，实际上其中一部分对应物理内存上的一块(称为帧，通常页和</w:t>
      </w:r>
      <w:r>
        <w:rPr>
          <w:rFonts w:hint="eastAsia"/>
        </w:rPr>
        <w:t>帧大小相等</w:t>
      </w:r>
      <w:r>
        <w:t xml:space="preserve">)，还有一些没加载在内存中的对应在硬盘上，如图所示。 </w:t>
      </w:r>
    </w:p>
    <w:p w:rsidR="00766BBC" w:rsidRDefault="00766BBC" w:rsidP="00766BBC">
      <w:r>
        <w:rPr>
          <w:rFonts w:hint="eastAsia"/>
        </w:rPr>
        <w:t>注意，</w:t>
      </w:r>
      <w:r w:rsidRPr="00766BBC">
        <w:rPr>
          <w:rFonts w:hint="eastAsia"/>
          <w:b/>
        </w:rPr>
        <w:t>请求分页系统、请求分段系统和请求段页式系统都是针对虚拟内存的</w:t>
      </w:r>
      <w:r>
        <w:rPr>
          <w:rFonts w:hint="eastAsia"/>
        </w:rPr>
        <w:t>，通过请求实现内存与外存的信息置换。</w:t>
      </w:r>
    </w:p>
    <w:p w:rsidR="00766BBC" w:rsidRDefault="00766BBC" w:rsidP="00766BBC">
      <w:r>
        <w:rPr>
          <w:noProof/>
        </w:rPr>
        <w:drawing>
          <wp:inline distT="0" distB="0" distL="0" distR="0">
            <wp:extent cx="2533650" cy="1682750"/>
            <wp:effectExtent l="0" t="0" r="0" b="0"/>
            <wp:docPr id="1" name="图片 1" descr="https://img-blog.csdn.net/20171021161259614?watermark/2/text/aHR0cDovL2Jsb2cuY3Nkbi5uZXQvanVzdGxvdmV5b3Vf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1161259614?watermark/2/text/aHR0cDovL2Jsb2cuY3Nkbi5uZXQvanVzdGxvdmV5b3Vf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BC" w:rsidRDefault="00766BBC" w:rsidP="00766BBC">
      <w:r>
        <w:rPr>
          <w:rFonts w:hint="eastAsia"/>
        </w:rPr>
        <w:t xml:space="preserve">　　　　　　　　　　　　　　　　　　　</w:t>
      </w:r>
    </w:p>
    <w:p w:rsidR="00766BBC" w:rsidRDefault="00766BBC" w:rsidP="00766BBC"/>
    <w:p w:rsidR="00766BBC" w:rsidRDefault="00766BBC" w:rsidP="00766BBC">
      <w:pPr>
        <w:ind w:firstLine="420"/>
      </w:pPr>
      <w:r>
        <w:rPr>
          <w:rFonts w:hint="eastAsia"/>
        </w:rPr>
        <w:t>由图</w:t>
      </w:r>
      <w:r>
        <w:t>5可以看出，虚拟内存实际上可以比物理内存大。当访问虚拟内存时，</w:t>
      </w:r>
      <w:r w:rsidRPr="00766BBC">
        <w:rPr>
          <w:b/>
        </w:rPr>
        <w:t>会访问MMU（内存管理单元）去匹配对应的物理地址</w:t>
      </w:r>
      <w:r>
        <w:t>（比如图5的0，1，2）。如果虚拟内存的页并不存在于物理内存中（如图5的3,4），会产生缺页中断，从磁盘中取得缺的页放入内存，如果内存已满，还会根据某种算法将磁盘中的页换出。</w:t>
      </w:r>
    </w:p>
    <w:p w:rsidR="00766BBC" w:rsidRDefault="00766BBC" w:rsidP="00766BBC">
      <w:pPr>
        <w:ind w:firstLine="420"/>
      </w:pPr>
    </w:p>
    <w:p w:rsidR="00766BBC" w:rsidRDefault="00766BBC" w:rsidP="00766BBC">
      <w:pPr>
        <w:ind w:firstLine="420"/>
        <w:rPr>
          <w:b/>
        </w:rPr>
      </w:pPr>
      <w:r w:rsidRPr="00F97003">
        <w:rPr>
          <w:rFonts w:hint="eastAsia"/>
          <w:b/>
        </w:rPr>
        <w:t>页面置换算法</w:t>
      </w:r>
    </w:p>
    <w:p w:rsidR="004346EB" w:rsidRPr="004346EB" w:rsidRDefault="004346EB" w:rsidP="004346EB">
      <w:pPr>
        <w:ind w:firstLine="420"/>
      </w:pPr>
      <w:r>
        <w:t>OPT（Optimal replacement）最优置换算法：理论的最优，理论；就是要保证置换出去的是不再被使用的页，或者是在实际内存中最晚使用的算法。</w:t>
      </w:r>
    </w:p>
    <w:p w:rsidR="00766BBC" w:rsidRPr="00766BBC" w:rsidRDefault="00766BBC" w:rsidP="00766BBC">
      <w:pPr>
        <w:ind w:firstLine="420"/>
      </w:pPr>
      <w:r>
        <w:t>FIFO先进先出算法：在操作系统中经常被用到，比如作业调度（主要实现简单，很容易</w:t>
      </w:r>
      <w:r>
        <w:lastRenderedPageBreak/>
        <w:t>想到）；</w:t>
      </w:r>
      <w:r w:rsidR="00F97003">
        <w:rPr>
          <w:rFonts w:hint="eastAsia"/>
        </w:rPr>
        <w:t>可能</w:t>
      </w:r>
    </w:p>
    <w:p w:rsidR="00766BBC" w:rsidRDefault="00766BBC" w:rsidP="00766BBC">
      <w:pPr>
        <w:ind w:firstLine="420"/>
      </w:pPr>
      <w:r>
        <w:t>LRU（Least recently use）最近最少使用算法：根据使用时间到现在的长短来判断；</w:t>
      </w:r>
    </w:p>
    <w:p w:rsidR="00766BBC" w:rsidRDefault="00766BBC" w:rsidP="00766BBC">
      <w:pPr>
        <w:ind w:firstLine="420"/>
      </w:pPr>
      <w:r>
        <w:t>LFU（Least frequently use）最少使用次数算法：根据使用次数来判断；</w:t>
      </w:r>
    </w:p>
    <w:p w:rsidR="00F97003" w:rsidRDefault="004346EB" w:rsidP="004346EB">
      <w:pPr>
        <w:ind w:firstLine="420"/>
      </w:pPr>
      <w:r>
        <w:rPr>
          <w:rFonts w:hint="eastAsia"/>
        </w:rPr>
        <w:t>N</w:t>
      </w:r>
      <w:r>
        <w:t xml:space="preserve">RU </w:t>
      </w:r>
      <w:r>
        <w:rPr>
          <w:rFonts w:hint="eastAsia"/>
        </w:rPr>
        <w:t>（</w:t>
      </w:r>
      <w:r w:rsidRPr="004346EB">
        <w:t>Not Recently Used</w:t>
      </w:r>
      <w:r>
        <w:rPr>
          <w:rFonts w:hint="eastAsia"/>
        </w:rPr>
        <w:t>）</w:t>
      </w:r>
      <w:r w:rsidRPr="004346EB">
        <w:t>这种算法给每个页一个标志位，R表示最近被访问过，M表示被修改过。定期对R进行清零。这个算法的思路是首先淘汰那些未被访问过R=0的页，其次是被访问过R=1,未被修改过M=0的页，最后是R=1,M=1的页。</w:t>
      </w:r>
      <w:r w:rsidRPr="004346EB">
        <w:rPr>
          <w:rFonts w:hint="eastAsia"/>
        </w:rPr>
        <w:br/>
      </w:r>
    </w:p>
    <w:p w:rsidR="00F97003" w:rsidRPr="00F97003" w:rsidRDefault="00F97003" w:rsidP="00F97003">
      <w:pPr>
        <w:ind w:firstLine="420"/>
        <w:rPr>
          <w:b/>
        </w:rPr>
      </w:pPr>
      <w:r w:rsidRPr="00F97003">
        <w:rPr>
          <w:rFonts w:hint="eastAsia"/>
          <w:b/>
        </w:rPr>
        <w:t>颠簸，抖动</w:t>
      </w:r>
    </w:p>
    <w:p w:rsidR="00F97003" w:rsidRDefault="00F97003" w:rsidP="00F97003">
      <w:pPr>
        <w:ind w:firstLine="420"/>
      </w:pPr>
      <w:r>
        <w:rPr>
          <w:rFonts w:hint="eastAsia"/>
        </w:rPr>
        <w:t xml:space="preserve">　颠簸本质上是指频繁的页调度行为，具体来讲，进程发生缺页中断，这时，必须置换某一页。然而，其他所有的页都在使用，它置换一个页，但又立刻再次需要这个页。因此，会不断产生缺页中断，导致整个系统的效率急剧下降，这种现象称为颠簸（抖动）。</w:t>
      </w:r>
    </w:p>
    <w:p w:rsidR="00F97003" w:rsidRDefault="00F97003" w:rsidP="00F97003">
      <w:pPr>
        <w:ind w:firstLine="420"/>
      </w:pPr>
      <w:r>
        <w:rPr>
          <w:rFonts w:hint="eastAsia"/>
        </w:rPr>
        <w:t xml:space="preserve">　　内存颠簸的解决策略包括：</w:t>
      </w:r>
    </w:p>
    <w:p w:rsidR="00F97003" w:rsidRDefault="00F97003" w:rsidP="00F97003">
      <w:pPr>
        <w:ind w:firstLine="420"/>
      </w:pPr>
      <w:r>
        <w:rPr>
          <w:rFonts w:hint="eastAsia"/>
        </w:rPr>
        <w:t>如果是因为页面替换策略失误，可以修改替换算法来解决这个问题；</w:t>
      </w:r>
    </w:p>
    <w:p w:rsidR="00F97003" w:rsidRDefault="00F97003" w:rsidP="00F97003">
      <w:pPr>
        <w:ind w:firstLine="420"/>
      </w:pPr>
      <w:r>
        <w:rPr>
          <w:rFonts w:hint="eastAsia"/>
        </w:rPr>
        <w:t>如果是因为运行的程序太多，造成程序无法同时将所有频繁访问的页面调入内存，则要降低多道程序的数量；</w:t>
      </w:r>
    </w:p>
    <w:p w:rsidR="00F97003" w:rsidRDefault="00F97003" w:rsidP="00F97003">
      <w:pPr>
        <w:ind w:firstLine="420"/>
      </w:pPr>
      <w:r>
        <w:rPr>
          <w:rFonts w:hint="eastAsia"/>
        </w:rPr>
        <w:t>否则，还剩下两个办法：终止该进程或增加物理内存容量。</w:t>
      </w:r>
    </w:p>
    <w:p w:rsidR="00766BBC" w:rsidRPr="00382DAF" w:rsidRDefault="00766BBC" w:rsidP="00766BBC">
      <w:bookmarkStart w:id="1" w:name="_GoBack"/>
      <w:bookmarkEnd w:id="1"/>
    </w:p>
    <w:sectPr w:rsidR="00766BBC" w:rsidRPr="0038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6E0" w:rsidRDefault="00B466E0" w:rsidP="001418E7">
      <w:r>
        <w:separator/>
      </w:r>
    </w:p>
  </w:endnote>
  <w:endnote w:type="continuationSeparator" w:id="0">
    <w:p w:rsidR="00B466E0" w:rsidRDefault="00B466E0" w:rsidP="0014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6E0" w:rsidRDefault="00B466E0" w:rsidP="001418E7">
      <w:r>
        <w:separator/>
      </w:r>
    </w:p>
  </w:footnote>
  <w:footnote w:type="continuationSeparator" w:id="0">
    <w:p w:rsidR="00B466E0" w:rsidRDefault="00B466E0" w:rsidP="00141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82"/>
    <w:rsid w:val="001418E7"/>
    <w:rsid w:val="002A4C03"/>
    <w:rsid w:val="00367E77"/>
    <w:rsid w:val="00382DAF"/>
    <w:rsid w:val="004346EB"/>
    <w:rsid w:val="004F1B13"/>
    <w:rsid w:val="00643F82"/>
    <w:rsid w:val="006F2312"/>
    <w:rsid w:val="006F4CD3"/>
    <w:rsid w:val="00766BBC"/>
    <w:rsid w:val="009453CE"/>
    <w:rsid w:val="00945F87"/>
    <w:rsid w:val="009801CD"/>
    <w:rsid w:val="00B05416"/>
    <w:rsid w:val="00B466E0"/>
    <w:rsid w:val="00F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7E7A2"/>
  <w15:chartTrackingRefBased/>
  <w15:docId w15:val="{569661DB-6BE8-4F62-9EAC-D8CB4D01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D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46E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46EB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453CE"/>
    <w:rPr>
      <w:b/>
      <w:bCs/>
    </w:rPr>
  </w:style>
  <w:style w:type="paragraph" w:styleId="a5">
    <w:name w:val="header"/>
    <w:basedOn w:val="a"/>
    <w:link w:val="a6"/>
    <w:uiPriority w:val="99"/>
    <w:unhideWhenUsed/>
    <w:rsid w:val="00141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18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1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1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87682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wlw</dc:creator>
  <cp:keywords/>
  <dc:description/>
  <cp:lastModifiedBy>wlw</cp:lastModifiedBy>
  <cp:revision>8</cp:revision>
  <dcterms:created xsi:type="dcterms:W3CDTF">2019-07-10T15:12:00Z</dcterms:created>
  <dcterms:modified xsi:type="dcterms:W3CDTF">2019-08-10T04:06:00Z</dcterms:modified>
</cp:coreProperties>
</file>